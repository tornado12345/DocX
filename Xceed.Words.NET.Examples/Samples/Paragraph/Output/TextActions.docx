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927a93837647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0-09-22T07:34:00Z">
        <w:r>
          <w:delText>modifications</w:delText>
        </w:r>
      </w:del>
      <w:ins w:id="1" w:author="XCEED\bouchers" w:date="2020-09-22T07:34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46d6d70c414710" /><Relationship Type="http://schemas.openxmlformats.org/officeDocument/2006/relationships/numbering" Target="/word/numbering.xml" Id="R9f02d7bc09a04112" /><Relationship Type="http://schemas.openxmlformats.org/officeDocument/2006/relationships/settings" Target="/word/settings.xml" Id="Rf02f307e09604571" /></Relationships>
</file>