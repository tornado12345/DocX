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9a19c1224a460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XCEED\bouchers" w:date="2019-02-21T07:23:00Z">
        <w:r>
          <w:delText>modifications</w:delText>
        </w:r>
      </w:del>
      <w:ins w:id="1" w:author="XCEED\bouchers" w:date="2019-02-21T07:23:00Z">
        <w:r>
          <w:t>changes</w:t>
        </w:r>
      </w:ins>
      <w:r>
        <w:t xml:space="preserve"> is used.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053ab4d7cdf4afa" /><Relationship Type="http://schemas.openxmlformats.org/officeDocument/2006/relationships/numbering" Target="/word/numbering.xml" Id="R2cd2f887dea547ce" /><Relationship Type="http://schemas.openxmlformats.org/officeDocument/2006/relationships/settings" Target="/word/settings.xml" Id="R782bee9de66d42bb" /></Relationships>
</file>